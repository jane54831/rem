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B7671" w14:textId="37D25793" w:rsidR="00381EC1" w:rsidRPr="00381EC1" w:rsidRDefault="00B74708" w:rsidP="00CE3200">
      <w:pPr>
        <w:spacing w:afterLines="50" w:after="156"/>
        <w:jc w:val="center"/>
        <w:rPr>
          <w:sz w:val="48"/>
          <w:szCs w:val="48"/>
        </w:rPr>
      </w:pPr>
      <w:r w:rsidRPr="00B74708">
        <w:rPr>
          <w:rFonts w:hint="eastAsia"/>
          <w:sz w:val="48"/>
          <w:szCs w:val="48"/>
          <w:u w:val="single"/>
        </w:rPr>
        <w:t>西</w:t>
      </w:r>
      <w:proofErr w:type="gramStart"/>
      <w:r w:rsidRPr="00B74708">
        <w:rPr>
          <w:rFonts w:hint="eastAsia"/>
          <w:sz w:val="48"/>
          <w:szCs w:val="48"/>
          <w:u w:val="single"/>
        </w:rPr>
        <w:t>溪</w:t>
      </w:r>
      <w:r w:rsidR="00381EC1" w:rsidRPr="00381EC1">
        <w:rPr>
          <w:rFonts w:hint="eastAsia"/>
          <w:sz w:val="48"/>
          <w:szCs w:val="48"/>
        </w:rPr>
        <w:t>国家</w:t>
      </w:r>
      <w:proofErr w:type="gramEnd"/>
      <w:r w:rsidR="00381EC1" w:rsidRPr="00381EC1">
        <w:rPr>
          <w:rFonts w:hint="eastAsia"/>
          <w:sz w:val="48"/>
          <w:szCs w:val="48"/>
        </w:rPr>
        <w:t>湿地公园</w:t>
      </w:r>
    </w:p>
    <w:p w14:paraId="224B9BBA" w14:textId="3482B863" w:rsidR="00AA431B" w:rsidRPr="00C70E61" w:rsidRDefault="00B74708" w:rsidP="00DA50A3">
      <w:pPr>
        <w:ind w:firstLineChars="200" w:firstLine="420"/>
      </w:pPr>
      <w:r w:rsidRPr="00B74708">
        <w:rPr>
          <w:rFonts w:hint="eastAsia"/>
          <w:u w:val="single"/>
        </w:rPr>
        <w:t>西溪</w:t>
      </w:r>
      <w:r w:rsidR="00AA431B" w:rsidRPr="00C70E61">
        <w:rPr>
          <w:rFonts w:hint="eastAsia"/>
        </w:rPr>
        <w:t>湿地国家公园，位于浙江省杭州市区西部，距西湖不到</w:t>
      </w:r>
      <w:r w:rsidR="00AA431B" w:rsidRPr="00C70E61">
        <w:rPr>
          <w:rFonts w:hint="eastAsia"/>
        </w:rPr>
        <w:t>5</w:t>
      </w:r>
      <w:r w:rsidR="00AA431B" w:rsidRPr="00C70E61">
        <w:rPr>
          <w:rFonts w:hint="eastAsia"/>
        </w:rPr>
        <w:t>公里，是罕见的城中次生湿地。这里生态资源丰富、自然景观质朴、文化积淀深厚，曾与西湖、西</w:t>
      </w:r>
      <w:proofErr w:type="gramStart"/>
      <w:r w:rsidR="00AA431B" w:rsidRPr="00C70E61">
        <w:rPr>
          <w:rFonts w:hint="eastAsia"/>
        </w:rPr>
        <w:t>泠</w:t>
      </w:r>
      <w:proofErr w:type="gramEnd"/>
      <w:r w:rsidR="00AA431B" w:rsidRPr="00C70E61">
        <w:rPr>
          <w:rFonts w:hint="eastAsia"/>
        </w:rPr>
        <w:t>并称杭州“三西”，是目前国内第一个也是唯一的集城市湿地、农耕湿地、文化湿地于一体的国家湿地公园。</w:t>
      </w:r>
      <w:r w:rsidR="00AA431B" w:rsidRPr="00C70E61">
        <w:rPr>
          <w:rFonts w:hint="eastAsia"/>
        </w:rPr>
        <w:t>2009</w:t>
      </w:r>
      <w:r w:rsidR="00AA431B" w:rsidRPr="00C70E61">
        <w:rPr>
          <w:rFonts w:hint="eastAsia"/>
        </w:rPr>
        <w:t>年</w:t>
      </w:r>
      <w:r w:rsidR="00AA431B" w:rsidRPr="00C70E61">
        <w:rPr>
          <w:rFonts w:hint="eastAsia"/>
        </w:rPr>
        <w:t>11</w:t>
      </w:r>
      <w:r w:rsidR="00AA431B" w:rsidRPr="00C70E61">
        <w:rPr>
          <w:rFonts w:hint="eastAsia"/>
        </w:rPr>
        <w:t>月</w:t>
      </w:r>
      <w:r w:rsidR="00AA431B" w:rsidRPr="00C70E61">
        <w:rPr>
          <w:rFonts w:hint="eastAsia"/>
        </w:rPr>
        <w:t>03</w:t>
      </w:r>
      <w:r w:rsidR="00AA431B" w:rsidRPr="00C70E61">
        <w:rPr>
          <w:rFonts w:hint="eastAsia"/>
        </w:rPr>
        <w:t>日，浙江杭州</w:t>
      </w:r>
      <w:r w:rsidRPr="00B74708">
        <w:rPr>
          <w:rFonts w:hint="eastAsia"/>
          <w:u w:val="single"/>
        </w:rPr>
        <w:t>西</w:t>
      </w:r>
      <w:proofErr w:type="gramStart"/>
      <w:r w:rsidRPr="00B74708">
        <w:rPr>
          <w:rFonts w:hint="eastAsia"/>
          <w:u w:val="single"/>
        </w:rPr>
        <w:t>溪</w:t>
      </w:r>
      <w:r w:rsidR="00AA431B" w:rsidRPr="00C70E61">
        <w:rPr>
          <w:rFonts w:hint="eastAsia"/>
        </w:rPr>
        <w:t>国家</w:t>
      </w:r>
      <w:proofErr w:type="gramEnd"/>
      <w:r w:rsidR="00AA431B" w:rsidRPr="00C70E61">
        <w:rPr>
          <w:rFonts w:hint="eastAsia"/>
        </w:rPr>
        <w:t>湿地公园被列入国际重要湿地名录。</w:t>
      </w:r>
    </w:p>
    <w:tbl>
      <w:tblPr>
        <w:tblStyle w:val="1"/>
        <w:tblW w:w="0" w:type="auto"/>
        <w:jc w:val="center"/>
        <w:tblBorders>
          <w:top w:val="double" w:sz="4" w:space="0" w:color="FF0000"/>
          <w:left w:val="double" w:sz="4" w:space="0" w:color="FF0000"/>
          <w:bottom w:val="double" w:sz="4" w:space="0" w:color="FF0000"/>
          <w:right w:val="double" w:sz="4" w:space="0" w:color="FF0000"/>
          <w:insideH w:val="none" w:sz="0" w:space="0" w:color="auto"/>
        </w:tblBorders>
        <w:tblLook w:val="0480" w:firstRow="0" w:lastRow="0" w:firstColumn="1" w:lastColumn="0" w:noHBand="0" w:noVBand="1"/>
      </w:tblPr>
      <w:tblGrid>
        <w:gridCol w:w="1271"/>
        <w:gridCol w:w="3366"/>
      </w:tblGrid>
      <w:tr w:rsidR="00CE3200" w:rsidRPr="00CE3200" w14:paraId="6E8AEFD7" w14:textId="77777777" w:rsidTr="00B7470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9A1FDC5" w14:textId="77777777" w:rsidR="00CE3200" w:rsidRPr="00CE3200" w:rsidRDefault="00CE3200" w:rsidP="0086210C">
            <w:pPr>
              <w:jc w:val="center"/>
              <w:rPr>
                <w:szCs w:val="21"/>
              </w:rPr>
            </w:pPr>
            <w:r w:rsidRPr="00CE3200">
              <w:rPr>
                <w:rFonts w:ascii="宋体" w:hAnsi="宋体" w:cs="宋体"/>
                <w:kern w:val="0"/>
                <w:szCs w:val="21"/>
              </w:rPr>
              <w:t>中文名：</w:t>
            </w:r>
          </w:p>
        </w:tc>
        <w:tc>
          <w:tcPr>
            <w:tcW w:w="0" w:type="auto"/>
            <w:vAlign w:val="center"/>
          </w:tcPr>
          <w:p w14:paraId="6691482E" w14:textId="151356FC" w:rsidR="00CE3200" w:rsidRPr="00CE3200" w:rsidRDefault="00B74708" w:rsidP="0086210C">
            <w:pPr>
              <w:jc w:val="center"/>
              <w:cnfStyle w:val="000000000000" w:firstRow="0" w:lastRow="0" w:firstColumn="0" w:lastColumn="0" w:oddVBand="0" w:evenVBand="0" w:oddHBand="0" w:evenHBand="0" w:firstRowFirstColumn="0" w:firstRowLastColumn="0" w:lastRowFirstColumn="0" w:lastRowLastColumn="0"/>
              <w:rPr>
                <w:szCs w:val="21"/>
              </w:rPr>
            </w:pPr>
            <w:r w:rsidRPr="00B74708">
              <w:rPr>
                <w:rFonts w:ascii="宋体" w:hAnsi="宋体" w:cs="宋体"/>
                <w:kern w:val="0"/>
                <w:szCs w:val="21"/>
                <w:u w:val="single"/>
              </w:rPr>
              <w:t>西</w:t>
            </w:r>
            <w:proofErr w:type="gramStart"/>
            <w:r w:rsidRPr="00B74708">
              <w:rPr>
                <w:rFonts w:ascii="宋体" w:hAnsi="宋体" w:cs="宋体"/>
                <w:kern w:val="0"/>
                <w:szCs w:val="21"/>
                <w:u w:val="single"/>
              </w:rPr>
              <w:t>溪</w:t>
            </w:r>
            <w:r w:rsidR="00CE3200" w:rsidRPr="00CE3200">
              <w:rPr>
                <w:rFonts w:ascii="宋体" w:hAnsi="宋体" w:cs="宋体"/>
                <w:kern w:val="0"/>
                <w:szCs w:val="21"/>
              </w:rPr>
              <w:t>国家</w:t>
            </w:r>
            <w:proofErr w:type="gramEnd"/>
            <w:r w:rsidR="00CE3200" w:rsidRPr="00CE3200">
              <w:rPr>
                <w:rFonts w:ascii="宋体" w:hAnsi="宋体" w:cs="宋体"/>
                <w:kern w:val="0"/>
                <w:szCs w:val="21"/>
              </w:rPr>
              <w:t>湿地公园</w:t>
            </w:r>
          </w:p>
        </w:tc>
      </w:tr>
      <w:tr w:rsidR="00CE3200" w:rsidRPr="00CE3200" w14:paraId="3E357D3D" w14:textId="77777777" w:rsidTr="00B7470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31FF0DB" w14:textId="77777777" w:rsidR="00CE3200" w:rsidRPr="00CE3200" w:rsidRDefault="00CE3200" w:rsidP="0086210C">
            <w:pPr>
              <w:jc w:val="center"/>
              <w:rPr>
                <w:szCs w:val="21"/>
              </w:rPr>
            </w:pPr>
            <w:r w:rsidRPr="00CE3200">
              <w:rPr>
                <w:rFonts w:ascii="宋体" w:hAnsi="宋体" w:cs="宋体"/>
                <w:kern w:val="0"/>
                <w:szCs w:val="21"/>
              </w:rPr>
              <w:t>占地面积：</w:t>
            </w:r>
          </w:p>
        </w:tc>
        <w:tc>
          <w:tcPr>
            <w:tcW w:w="0" w:type="auto"/>
            <w:vAlign w:val="center"/>
          </w:tcPr>
          <w:p w14:paraId="5B67F52C" w14:textId="77777777" w:rsidR="00CE3200" w:rsidRPr="00CE3200" w:rsidRDefault="00CE3200" w:rsidP="0086210C">
            <w:pPr>
              <w:jc w:val="center"/>
              <w:cnfStyle w:val="000000000000" w:firstRow="0" w:lastRow="0" w:firstColumn="0" w:lastColumn="0" w:oddVBand="0" w:evenVBand="0" w:oddHBand="0" w:evenHBand="0" w:firstRowFirstColumn="0" w:firstRowLastColumn="0" w:lastRowFirstColumn="0" w:lastRowLastColumn="0"/>
              <w:rPr>
                <w:szCs w:val="21"/>
              </w:rPr>
            </w:pPr>
            <w:r w:rsidRPr="00CE3200">
              <w:rPr>
                <w:rFonts w:ascii="宋体" w:hAnsi="宋体" w:cs="宋体"/>
                <w:kern w:val="0"/>
                <w:szCs w:val="21"/>
              </w:rPr>
              <w:t>10.08平方公里</w:t>
            </w:r>
          </w:p>
        </w:tc>
      </w:tr>
      <w:tr w:rsidR="00CE3200" w:rsidRPr="00CE3200" w14:paraId="2145DDE8" w14:textId="77777777" w:rsidTr="00B7470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512685A" w14:textId="77777777" w:rsidR="00CE3200" w:rsidRPr="00CE3200" w:rsidRDefault="00CE3200" w:rsidP="0086210C">
            <w:pPr>
              <w:jc w:val="center"/>
              <w:rPr>
                <w:szCs w:val="21"/>
              </w:rPr>
            </w:pPr>
            <w:r w:rsidRPr="00CE3200">
              <w:rPr>
                <w:rFonts w:ascii="宋体" w:hAnsi="宋体" w:cs="宋体"/>
                <w:kern w:val="0"/>
                <w:szCs w:val="21"/>
              </w:rPr>
              <w:t>地理位置：</w:t>
            </w:r>
          </w:p>
        </w:tc>
        <w:tc>
          <w:tcPr>
            <w:tcW w:w="0" w:type="auto"/>
            <w:vAlign w:val="center"/>
          </w:tcPr>
          <w:p w14:paraId="4E39FA58" w14:textId="77777777" w:rsidR="00CE3200" w:rsidRPr="00CE3200" w:rsidRDefault="00CE3200" w:rsidP="0086210C">
            <w:pPr>
              <w:jc w:val="center"/>
              <w:cnfStyle w:val="000000000000" w:firstRow="0" w:lastRow="0" w:firstColumn="0" w:lastColumn="0" w:oddVBand="0" w:evenVBand="0" w:oddHBand="0" w:evenHBand="0" w:firstRowFirstColumn="0" w:firstRowLastColumn="0" w:lastRowFirstColumn="0" w:lastRowLastColumn="0"/>
              <w:rPr>
                <w:szCs w:val="21"/>
              </w:rPr>
            </w:pPr>
            <w:r w:rsidRPr="00CE3200">
              <w:rPr>
                <w:rFonts w:ascii="宋体" w:hAnsi="宋体" w:cs="宋体"/>
                <w:kern w:val="0"/>
                <w:szCs w:val="21"/>
              </w:rPr>
              <w:t>杭州市区西部，距西湖不到5公里</w:t>
            </w:r>
          </w:p>
        </w:tc>
      </w:tr>
      <w:tr w:rsidR="00CE3200" w:rsidRPr="00CE3200" w14:paraId="4C3A0452" w14:textId="77777777" w:rsidTr="00B7470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5EE241" w14:textId="77777777" w:rsidR="00CE3200" w:rsidRPr="00CE3200" w:rsidRDefault="00CE3200" w:rsidP="0086210C">
            <w:pPr>
              <w:jc w:val="center"/>
              <w:rPr>
                <w:szCs w:val="21"/>
              </w:rPr>
            </w:pPr>
            <w:r w:rsidRPr="00CE3200">
              <w:rPr>
                <w:rFonts w:ascii="宋体" w:hAnsi="宋体" w:cs="宋体"/>
                <w:kern w:val="0"/>
                <w:szCs w:val="21"/>
              </w:rPr>
              <w:t>开放面积：</w:t>
            </w:r>
          </w:p>
        </w:tc>
        <w:tc>
          <w:tcPr>
            <w:tcW w:w="0" w:type="auto"/>
            <w:vAlign w:val="center"/>
          </w:tcPr>
          <w:p w14:paraId="231A8A58" w14:textId="77777777" w:rsidR="00CE3200" w:rsidRPr="00CE3200" w:rsidRDefault="00CE3200" w:rsidP="0086210C">
            <w:pPr>
              <w:jc w:val="center"/>
              <w:cnfStyle w:val="000000000000" w:firstRow="0" w:lastRow="0" w:firstColumn="0" w:lastColumn="0" w:oddVBand="0" w:evenVBand="0" w:oddHBand="0" w:evenHBand="0" w:firstRowFirstColumn="0" w:firstRowLastColumn="0" w:lastRowFirstColumn="0" w:lastRowLastColumn="0"/>
              <w:rPr>
                <w:szCs w:val="21"/>
              </w:rPr>
            </w:pPr>
            <w:r w:rsidRPr="00CE3200">
              <w:rPr>
                <w:rFonts w:ascii="宋体" w:hAnsi="宋体" w:cs="宋体"/>
                <w:kern w:val="0"/>
                <w:szCs w:val="21"/>
              </w:rPr>
              <w:t>3.46平方公里</w:t>
            </w:r>
          </w:p>
        </w:tc>
      </w:tr>
    </w:tbl>
    <w:p w14:paraId="68C49A06" w14:textId="77777777" w:rsidR="00AA431B" w:rsidRDefault="00AA431B" w:rsidP="00AA431B"/>
    <w:p w14:paraId="5955C905" w14:textId="77777777" w:rsidR="00AA431B" w:rsidRDefault="00AA431B" w:rsidP="00CE3200">
      <w:pPr>
        <w:pStyle w:val="ab"/>
        <w:numPr>
          <w:ilvl w:val="0"/>
          <w:numId w:val="3"/>
        </w:numPr>
        <w:ind w:firstLineChars="0"/>
      </w:pPr>
      <w:r>
        <w:rPr>
          <w:rFonts w:hint="eastAsia"/>
        </w:rPr>
        <w:t>景区简介</w:t>
      </w:r>
    </w:p>
    <w:p w14:paraId="4B0DB3C9" w14:textId="547DFACD" w:rsidR="00CE3200" w:rsidRPr="00FB4F78" w:rsidDel="0086210C" w:rsidRDefault="00CE3200">
      <w:pPr>
        <w:rPr>
          <w:del w:id="0" w:author="JHC" w:date="2022-02-20T14:13:00Z"/>
        </w:rPr>
        <w:pPrChange w:id="1" w:author="JHC" w:date="2022-02-20T14:13:00Z">
          <w:pPr>
            <w:keepNext/>
            <w:framePr w:dropCap="drop" w:lines="2" w:wrap="around" w:vAnchor="text" w:hAnchor="text"/>
            <w:spacing w:line="623" w:lineRule="exact"/>
            <w:ind w:firstLine="420"/>
            <w:textAlignment w:val="baseline"/>
          </w:pPr>
        </w:pPrChange>
      </w:pPr>
      <w:r w:rsidRPr="0086210C">
        <w:rPr>
          <w:rFonts w:hint="eastAsia"/>
        </w:rPr>
        <w:t>西</w:t>
      </w:r>
    </w:p>
    <w:p w14:paraId="67B7003B" w14:textId="6B5C1C97" w:rsidR="00AA431B" w:rsidRDefault="00AA431B" w:rsidP="00CE3200">
      <w:r>
        <w:rPr>
          <w:rFonts w:hint="eastAsia"/>
        </w:rPr>
        <w:t>溪，古称河</w:t>
      </w:r>
      <w:proofErr w:type="gramStart"/>
      <w:r>
        <w:rPr>
          <w:rFonts w:hint="eastAsia"/>
        </w:rPr>
        <w:t>渚</w:t>
      </w:r>
      <w:proofErr w:type="gramEnd"/>
      <w:r>
        <w:rPr>
          <w:rFonts w:hint="eastAsia"/>
        </w:rPr>
        <w:t>，“曲水弯环，群山四绕，名园古刹，前后踵接，又多芦汀沙</w:t>
      </w:r>
      <w:proofErr w:type="gramStart"/>
      <w:r>
        <w:rPr>
          <w:rFonts w:hint="eastAsia"/>
        </w:rPr>
        <w:t>溆</w:t>
      </w:r>
      <w:proofErr w:type="gramEnd"/>
      <w:r>
        <w:rPr>
          <w:rFonts w:hint="eastAsia"/>
        </w:rPr>
        <w:t>”。如今的</w:t>
      </w:r>
      <w:r w:rsidR="00B74708" w:rsidRPr="00B74708">
        <w:rPr>
          <w:rFonts w:hint="eastAsia"/>
          <w:u w:val="single"/>
        </w:rPr>
        <w:t>西</w:t>
      </w:r>
      <w:proofErr w:type="gramStart"/>
      <w:r w:rsidR="00B74708" w:rsidRPr="00B74708">
        <w:rPr>
          <w:rFonts w:hint="eastAsia"/>
          <w:u w:val="single"/>
        </w:rPr>
        <w:t>溪</w:t>
      </w:r>
      <w:r>
        <w:rPr>
          <w:rFonts w:hint="eastAsia"/>
        </w:rPr>
        <w:t>国家</w:t>
      </w:r>
      <w:proofErr w:type="gramEnd"/>
      <w:r>
        <w:rPr>
          <w:rFonts w:hint="eastAsia"/>
        </w:rPr>
        <w:t>湿地公园坐落于杭州市区西部，横跨西湖区与余杭区两区，占地面积</w:t>
      </w:r>
      <w:r>
        <w:rPr>
          <w:rFonts w:hint="eastAsia"/>
        </w:rPr>
        <w:t>10.08</w:t>
      </w:r>
      <w:r>
        <w:rPr>
          <w:rFonts w:hint="eastAsia"/>
        </w:rPr>
        <w:t>平方公里，分为东部湿地生态保护培育区、中部湿地生态旅游休闲区和西部湿地生态景观封育区。在</w:t>
      </w:r>
      <w:r>
        <w:rPr>
          <w:rFonts w:hint="eastAsia"/>
        </w:rPr>
        <w:t>2012</w:t>
      </w:r>
      <w:r>
        <w:rPr>
          <w:rFonts w:hint="eastAsia"/>
        </w:rPr>
        <w:t>年</w:t>
      </w:r>
      <w:r>
        <w:rPr>
          <w:rFonts w:hint="eastAsia"/>
        </w:rPr>
        <w:t>1</w:t>
      </w:r>
      <w:r>
        <w:rPr>
          <w:rFonts w:hint="eastAsia"/>
        </w:rPr>
        <w:t>月</w:t>
      </w:r>
      <w:r>
        <w:rPr>
          <w:rFonts w:hint="eastAsia"/>
        </w:rPr>
        <w:t>10</w:t>
      </w:r>
      <w:r>
        <w:rPr>
          <w:rFonts w:hint="eastAsia"/>
        </w:rPr>
        <w:t>日，杭州</w:t>
      </w:r>
      <w:r w:rsidR="00B74708" w:rsidRPr="00B74708">
        <w:rPr>
          <w:rFonts w:hint="eastAsia"/>
          <w:u w:val="single"/>
        </w:rPr>
        <w:t>西</w:t>
      </w:r>
      <w:proofErr w:type="gramStart"/>
      <w:r w:rsidR="00B74708" w:rsidRPr="00B74708">
        <w:rPr>
          <w:rFonts w:hint="eastAsia"/>
          <w:u w:val="single"/>
        </w:rPr>
        <w:t>溪</w:t>
      </w:r>
      <w:r>
        <w:rPr>
          <w:rFonts w:hint="eastAsia"/>
        </w:rPr>
        <w:t>国家</w:t>
      </w:r>
      <w:proofErr w:type="gramEnd"/>
      <w:r>
        <w:rPr>
          <w:rFonts w:hint="eastAsia"/>
        </w:rPr>
        <w:t>湿地公园荣升国家</w:t>
      </w:r>
      <w:r>
        <w:rPr>
          <w:rFonts w:hint="eastAsia"/>
        </w:rPr>
        <w:t>AAAAA</w:t>
      </w:r>
      <w:r>
        <w:rPr>
          <w:rFonts w:hint="eastAsia"/>
        </w:rPr>
        <w:t>级旅游景区。</w:t>
      </w:r>
    </w:p>
    <w:p w14:paraId="7290CBF2" w14:textId="252469A5" w:rsidR="00CE3200" w:rsidRPr="0086210C" w:rsidDel="0086210C" w:rsidRDefault="00CE3200">
      <w:pPr>
        <w:rPr>
          <w:del w:id="2" w:author="JHC" w:date="2022-02-20T14:14:00Z"/>
        </w:rPr>
        <w:pPrChange w:id="3" w:author="JHC" w:date="2022-02-20T14:14:00Z">
          <w:pPr>
            <w:keepNext/>
            <w:framePr w:dropCap="drop" w:lines="2" w:wrap="around" w:vAnchor="text" w:hAnchor="text"/>
            <w:spacing w:line="623" w:lineRule="exact"/>
            <w:ind w:firstLine="420"/>
            <w:textAlignment w:val="baseline"/>
          </w:pPr>
        </w:pPrChange>
      </w:pPr>
      <w:r w:rsidRPr="0086210C">
        <w:rPr>
          <w:rFonts w:hint="eastAsia"/>
        </w:rPr>
        <w:t>西</w:t>
      </w:r>
    </w:p>
    <w:p w14:paraId="37ECEE10" w14:textId="50806B92" w:rsidR="00097122" w:rsidRDefault="00AA431B" w:rsidP="00CE3200">
      <w:proofErr w:type="gramStart"/>
      <w:r>
        <w:rPr>
          <w:rFonts w:hint="eastAsia"/>
        </w:rPr>
        <w:t>溪集生态</w:t>
      </w:r>
      <w:proofErr w:type="gramEnd"/>
      <w:r>
        <w:rPr>
          <w:rFonts w:hint="eastAsia"/>
        </w:rPr>
        <w:t>湿地、城市湿地、文化湿地于一身，堪称中国湿地第一园。</w:t>
      </w:r>
      <w:r w:rsidR="00B74708" w:rsidRPr="00B74708">
        <w:rPr>
          <w:rFonts w:hint="eastAsia"/>
          <w:u w:val="single"/>
        </w:rPr>
        <w:t>西溪</w:t>
      </w:r>
      <w:r>
        <w:rPr>
          <w:rFonts w:hint="eastAsia"/>
        </w:rPr>
        <w:t>湿地以独特的风光和生态，形成了极富吸引力的一种湿地景观旅游资源。湿地内河流众多，水</w:t>
      </w:r>
      <w:proofErr w:type="gramStart"/>
      <w:r>
        <w:rPr>
          <w:rFonts w:hint="eastAsia"/>
        </w:rPr>
        <w:t>渚</w:t>
      </w:r>
      <w:proofErr w:type="gramEnd"/>
      <w:r>
        <w:rPr>
          <w:rFonts w:hint="eastAsia"/>
        </w:rPr>
        <w:t>密布，温度适宜、雨量充沛，植被繁多，大面积的芦荡，众多飞禽走兽，到处鸟语花香，空气清新。在</w:t>
      </w:r>
      <w:r w:rsidR="00B74708" w:rsidRPr="00B74708">
        <w:rPr>
          <w:rFonts w:hint="eastAsia"/>
          <w:u w:val="single"/>
        </w:rPr>
        <w:t>西溪</w:t>
      </w:r>
      <w:r>
        <w:rPr>
          <w:rFonts w:hint="eastAsia"/>
        </w:rPr>
        <w:t>，你可以</w:t>
      </w:r>
      <w:proofErr w:type="gramStart"/>
      <w:r>
        <w:rPr>
          <w:rFonts w:hint="eastAsia"/>
        </w:rPr>
        <w:t>泛舟湖漾港汊</w:t>
      </w:r>
      <w:proofErr w:type="gramEnd"/>
      <w:r>
        <w:rPr>
          <w:rFonts w:hint="eastAsia"/>
        </w:rPr>
        <w:t>，可以垂钓河塘柳荫，秋风中可以</w:t>
      </w:r>
      <w:proofErr w:type="gramStart"/>
      <w:r>
        <w:rPr>
          <w:rFonts w:hint="eastAsia"/>
        </w:rPr>
        <w:t>观柿听芦</w:t>
      </w:r>
      <w:proofErr w:type="gramEnd"/>
      <w:r>
        <w:rPr>
          <w:rFonts w:hint="eastAsia"/>
        </w:rPr>
        <w:t>，冬日里可以探访梅花，也可以在初春时踏青漫步，在夏日下采菱赏荷，其中的野趣妙意，真是令人流连忘返。</w:t>
      </w:r>
    </w:p>
    <w:p w14:paraId="1775AC10" w14:textId="77777777" w:rsidR="00AA431B" w:rsidRDefault="00AA431B" w:rsidP="00CE3200">
      <w:pPr>
        <w:pStyle w:val="ab"/>
        <w:numPr>
          <w:ilvl w:val="0"/>
          <w:numId w:val="3"/>
        </w:numPr>
        <w:ind w:firstLineChars="0"/>
      </w:pPr>
      <w:r>
        <w:rPr>
          <w:rFonts w:hint="eastAsia"/>
        </w:rPr>
        <w:t>历史文化</w:t>
      </w:r>
    </w:p>
    <w:p w14:paraId="1856A9E5" w14:textId="772F9EED" w:rsidR="003C36BA" w:rsidRDefault="00AA431B" w:rsidP="00950F22">
      <w:pPr>
        <w:ind w:firstLineChars="200" w:firstLine="420"/>
      </w:pPr>
      <w:r>
        <w:rPr>
          <w:rFonts w:hint="eastAsia"/>
        </w:rPr>
        <w:t>对于</w:t>
      </w:r>
      <w:r w:rsidR="00B74708" w:rsidRPr="00B74708">
        <w:rPr>
          <w:rFonts w:hint="eastAsia"/>
          <w:u w:val="single"/>
        </w:rPr>
        <w:t>西溪</w:t>
      </w:r>
      <w:r>
        <w:rPr>
          <w:rFonts w:hint="eastAsia"/>
        </w:rPr>
        <w:t>湿地的历史，概括地说，归纳为远古雏形、汉唐形成、宋元发展、明清昌盛、民国萎缩与现今新生的六个阶段。</w:t>
      </w:r>
    </w:p>
    <w:p w14:paraId="2A9BA4D5" w14:textId="3AD8E471" w:rsidR="00B74708" w:rsidRDefault="00AA431B" w:rsidP="00950F22">
      <w:pPr>
        <w:ind w:firstLineChars="200" w:firstLine="420"/>
      </w:pPr>
      <w:r>
        <w:rPr>
          <w:rFonts w:hint="eastAsia"/>
        </w:rPr>
        <w:t>在四五千年前，</w:t>
      </w:r>
      <w:r w:rsidR="00B74708" w:rsidRPr="00B74708">
        <w:rPr>
          <w:rFonts w:hint="eastAsia"/>
          <w:u w:val="single"/>
        </w:rPr>
        <w:t>西溪</w:t>
      </w:r>
      <w:r>
        <w:rPr>
          <w:rFonts w:hint="eastAsia"/>
        </w:rPr>
        <w:t>的低湿之地，如受天目山春夏洪水的冲流，此处被淹没，便成了湖泊，而干旱之时，湿地也就出现。湿地</w:t>
      </w:r>
      <w:proofErr w:type="gramStart"/>
      <w:r>
        <w:rPr>
          <w:rFonts w:hint="eastAsia"/>
        </w:rPr>
        <w:t>随隐随现</w:t>
      </w:r>
      <w:proofErr w:type="gramEnd"/>
      <w:r>
        <w:rPr>
          <w:rFonts w:hint="eastAsia"/>
        </w:rPr>
        <w:t>的现象，因此可以把它称为雏形阶段。从东汉熹平元年（</w:t>
      </w:r>
      <w:r>
        <w:rPr>
          <w:rFonts w:hint="eastAsia"/>
        </w:rPr>
        <w:t>172</w:t>
      </w:r>
      <w:r>
        <w:rPr>
          <w:rFonts w:hint="eastAsia"/>
        </w:rPr>
        <w:t>年）建造南湖算起，到唐末五代为止，大约有一千多年时间，是</w:t>
      </w:r>
      <w:r w:rsidR="00B74708" w:rsidRPr="00B74708">
        <w:rPr>
          <w:rFonts w:hint="eastAsia"/>
          <w:u w:val="single"/>
        </w:rPr>
        <w:t>西溪</w:t>
      </w:r>
      <w:r>
        <w:rPr>
          <w:rFonts w:hint="eastAsia"/>
        </w:rPr>
        <w:t>湿地形成期。</w:t>
      </w:r>
    </w:p>
    <w:p w14:paraId="4FC085FD" w14:textId="2A03AAB1" w:rsidR="00AA431B" w:rsidRDefault="00AA431B" w:rsidP="00950F22">
      <w:pPr>
        <w:ind w:firstLineChars="200" w:firstLine="420"/>
      </w:pPr>
      <w:r>
        <w:rPr>
          <w:rFonts w:hint="eastAsia"/>
        </w:rPr>
        <w:t>到了宋元时期，在宋太宗端拱元年（</w:t>
      </w:r>
      <w:r>
        <w:rPr>
          <w:rFonts w:hint="eastAsia"/>
        </w:rPr>
        <w:t>988</w:t>
      </w:r>
      <w:r>
        <w:rPr>
          <w:rFonts w:hint="eastAsia"/>
        </w:rPr>
        <w:t>年），朝廷正式在此建置</w:t>
      </w:r>
      <w:r w:rsidR="00B74708" w:rsidRPr="00B74708">
        <w:rPr>
          <w:rFonts w:hint="eastAsia"/>
          <w:u w:val="single"/>
        </w:rPr>
        <w:t>西溪</w:t>
      </w:r>
      <w:r>
        <w:rPr>
          <w:rFonts w:hint="eastAsia"/>
        </w:rPr>
        <w:t>镇，这是</w:t>
      </w:r>
      <w:r w:rsidR="00B74708" w:rsidRPr="00B74708">
        <w:rPr>
          <w:rFonts w:hint="eastAsia"/>
          <w:u w:val="single"/>
        </w:rPr>
        <w:t>西溪</w:t>
      </w:r>
      <w:r>
        <w:rPr>
          <w:rFonts w:hint="eastAsia"/>
        </w:rPr>
        <w:t>进入新阶段的开始，这也说明了</w:t>
      </w:r>
      <w:r w:rsidR="00B74708" w:rsidRPr="00B74708">
        <w:rPr>
          <w:rFonts w:hint="eastAsia"/>
          <w:u w:val="single"/>
        </w:rPr>
        <w:t>西溪</w:t>
      </w:r>
      <w:r>
        <w:rPr>
          <w:rFonts w:hint="eastAsia"/>
        </w:rPr>
        <w:t>是个千年古镇。明清时期，</w:t>
      </w:r>
      <w:r w:rsidR="00B74708" w:rsidRPr="00B74708">
        <w:rPr>
          <w:rFonts w:hint="eastAsia"/>
          <w:u w:val="single"/>
        </w:rPr>
        <w:t>西溪</w:t>
      </w:r>
      <w:r>
        <w:rPr>
          <w:rFonts w:hint="eastAsia"/>
        </w:rPr>
        <w:t>两岸的社会经济与文化，得到了多方面的进展，养鱼育蚕、种</w:t>
      </w:r>
      <w:proofErr w:type="gramStart"/>
      <w:r>
        <w:rPr>
          <w:rFonts w:hint="eastAsia"/>
        </w:rPr>
        <w:t>竹培笋</w:t>
      </w:r>
      <w:proofErr w:type="gramEnd"/>
      <w:r>
        <w:rPr>
          <w:rFonts w:hint="eastAsia"/>
        </w:rPr>
        <w:t>与茶叶果蔬等农副业得到发展，成为郊区农业的特色。</w:t>
      </w:r>
    </w:p>
    <w:p w14:paraId="27E125E9" w14:textId="77777777" w:rsidR="00AA431B" w:rsidRDefault="00474F08" w:rsidP="00CE3200">
      <w:pPr>
        <w:pStyle w:val="ab"/>
        <w:numPr>
          <w:ilvl w:val="0"/>
          <w:numId w:val="3"/>
        </w:numPr>
        <w:ind w:firstLineChars="0"/>
      </w:pPr>
      <w:r>
        <w:rPr>
          <w:rFonts w:hint="eastAsia"/>
        </w:rPr>
        <w:t>三堤</w:t>
      </w:r>
    </w:p>
    <w:p w14:paraId="03781DCF" w14:textId="77777777" w:rsidR="00AA431B" w:rsidRDefault="00AA431B" w:rsidP="00B7614E">
      <w:pPr>
        <w:pStyle w:val="ab"/>
        <w:numPr>
          <w:ilvl w:val="0"/>
          <w:numId w:val="2"/>
        </w:numPr>
        <w:ind w:firstLineChars="0"/>
      </w:pPr>
      <w:r>
        <w:rPr>
          <w:rFonts w:hint="eastAsia"/>
        </w:rPr>
        <w:t>福堤</w:t>
      </w:r>
    </w:p>
    <w:p w14:paraId="321C5096" w14:textId="43A0DA78" w:rsidR="00AA431B" w:rsidRDefault="00AA431B" w:rsidP="00950F22">
      <w:pPr>
        <w:ind w:firstLineChars="200" w:firstLine="420"/>
      </w:pPr>
      <w:r>
        <w:rPr>
          <w:rFonts w:hint="eastAsia"/>
        </w:rPr>
        <w:t>“福堤”是一条南北向的长堤，全长</w:t>
      </w:r>
      <w:r>
        <w:rPr>
          <w:rFonts w:hint="eastAsia"/>
        </w:rPr>
        <w:t>2300</w:t>
      </w:r>
      <w:r>
        <w:rPr>
          <w:rFonts w:hint="eastAsia"/>
        </w:rPr>
        <w:t>米，宽</w:t>
      </w:r>
      <w:r>
        <w:rPr>
          <w:rFonts w:hint="eastAsia"/>
        </w:rPr>
        <w:t>7</w:t>
      </w:r>
      <w:r>
        <w:rPr>
          <w:rFonts w:hint="eastAsia"/>
        </w:rPr>
        <w:t>米，位于蒋村港的西面、</w:t>
      </w:r>
      <w:proofErr w:type="gramStart"/>
      <w:r>
        <w:rPr>
          <w:rFonts w:hint="eastAsia"/>
        </w:rPr>
        <w:t>深潭口</w:t>
      </w:r>
      <w:proofErr w:type="gramEnd"/>
      <w:r>
        <w:rPr>
          <w:rFonts w:hint="eastAsia"/>
        </w:rPr>
        <w:t>港的东面，自南向北贯穿了整个</w:t>
      </w:r>
      <w:r w:rsidR="00B74708" w:rsidRPr="00B74708">
        <w:rPr>
          <w:rFonts w:hint="eastAsia"/>
          <w:u w:val="single"/>
        </w:rPr>
        <w:t>西</w:t>
      </w:r>
      <w:proofErr w:type="gramStart"/>
      <w:r w:rsidR="00B74708" w:rsidRPr="00B74708">
        <w:rPr>
          <w:rFonts w:hint="eastAsia"/>
          <w:u w:val="single"/>
        </w:rPr>
        <w:t>溪</w:t>
      </w:r>
      <w:r>
        <w:rPr>
          <w:rFonts w:hint="eastAsia"/>
        </w:rPr>
        <w:t>国家</w:t>
      </w:r>
      <w:proofErr w:type="gramEnd"/>
      <w:r>
        <w:rPr>
          <w:rFonts w:hint="eastAsia"/>
        </w:rPr>
        <w:t>湿地公园，中间串起六座“福”字桥，是</w:t>
      </w:r>
      <w:r w:rsidR="00B74708" w:rsidRPr="00B74708">
        <w:rPr>
          <w:rFonts w:hint="eastAsia"/>
          <w:u w:val="single"/>
        </w:rPr>
        <w:t>西溪</w:t>
      </w:r>
      <w:r>
        <w:rPr>
          <w:rFonts w:hint="eastAsia"/>
        </w:rPr>
        <w:t>的一条文化堤，其意为杭州是“最具幸福感的城市”。</w:t>
      </w:r>
    </w:p>
    <w:p w14:paraId="034C61CA" w14:textId="77777777" w:rsidR="00AA431B" w:rsidRDefault="00AA431B" w:rsidP="00B7614E">
      <w:pPr>
        <w:pStyle w:val="ab"/>
        <w:numPr>
          <w:ilvl w:val="0"/>
          <w:numId w:val="2"/>
        </w:numPr>
        <w:ind w:firstLineChars="0"/>
      </w:pPr>
      <w:r>
        <w:rPr>
          <w:rFonts w:hint="eastAsia"/>
        </w:rPr>
        <w:t>绿堤</w:t>
      </w:r>
    </w:p>
    <w:p w14:paraId="245026F3" w14:textId="08F84154" w:rsidR="00AA431B" w:rsidRDefault="00AA431B" w:rsidP="00950F22">
      <w:pPr>
        <w:ind w:firstLineChars="200" w:firstLine="420"/>
      </w:pPr>
      <w:r>
        <w:rPr>
          <w:rFonts w:hint="eastAsia"/>
        </w:rPr>
        <w:t>“绿堤”是一条东西向的长堤，全长</w:t>
      </w:r>
      <w:r>
        <w:rPr>
          <w:rFonts w:hint="eastAsia"/>
        </w:rPr>
        <w:t>1600</w:t>
      </w:r>
      <w:r>
        <w:rPr>
          <w:rFonts w:hint="eastAsia"/>
        </w:rPr>
        <w:t>米，宽</w:t>
      </w:r>
      <w:r>
        <w:rPr>
          <w:rFonts w:hint="eastAsia"/>
        </w:rPr>
        <w:t>7</w:t>
      </w:r>
      <w:r>
        <w:rPr>
          <w:rFonts w:hint="eastAsia"/>
        </w:rPr>
        <w:t>米，两侧多接鱼塘</w:t>
      </w:r>
      <w:r w:rsidR="000313C5">
        <w:rPr>
          <w:rFonts w:hint="eastAsia"/>
          <w:noProof/>
          <w:lang w:val="zh-CN"/>
        </w:rPr>
        <w:drawing>
          <wp:inline distT="0" distB="0" distL="0" distR="0" wp14:anchorId="1FDE6503" wp14:editId="20C48585">
            <wp:extent cx="152400" cy="152400"/>
            <wp:effectExtent l="0" t="0" r="0" b="0"/>
            <wp:docPr id="1" name="图形 1" descr="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descr="鱼"/>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152400" cy="152400"/>
                    </a:xfrm>
                    <a:prstGeom prst="rect">
                      <a:avLst/>
                    </a:prstGeom>
                  </pic:spPr>
                </pic:pic>
              </a:graphicData>
            </a:graphic>
          </wp:inline>
        </w:drawing>
      </w:r>
      <w:r>
        <w:rPr>
          <w:rFonts w:hint="eastAsia"/>
        </w:rPr>
        <w:t>，鱼塘基上植被丰富，生态环境良好，景观优美。是</w:t>
      </w:r>
      <w:r w:rsidR="00B74708" w:rsidRPr="00B74708">
        <w:rPr>
          <w:rFonts w:hint="eastAsia"/>
          <w:u w:val="single"/>
        </w:rPr>
        <w:t>西溪</w:t>
      </w:r>
      <w:r>
        <w:rPr>
          <w:rFonts w:hint="eastAsia"/>
        </w:rPr>
        <w:t>的一条生态堤，与杭州市打造生态城市相呼应。</w:t>
      </w:r>
    </w:p>
    <w:p w14:paraId="31F30455" w14:textId="77777777" w:rsidR="00AA431B" w:rsidRDefault="00AA431B" w:rsidP="00B7614E">
      <w:pPr>
        <w:pStyle w:val="ab"/>
        <w:numPr>
          <w:ilvl w:val="0"/>
          <w:numId w:val="2"/>
        </w:numPr>
        <w:ind w:firstLineChars="0"/>
      </w:pPr>
      <w:r>
        <w:rPr>
          <w:rFonts w:hint="eastAsia"/>
        </w:rPr>
        <w:t>寿堤</w:t>
      </w:r>
    </w:p>
    <w:p w14:paraId="52FA095E" w14:textId="54BBA673" w:rsidR="00AA431B" w:rsidRDefault="00AA431B" w:rsidP="00950F22">
      <w:pPr>
        <w:ind w:firstLineChars="200" w:firstLine="420"/>
      </w:pPr>
      <w:proofErr w:type="gramStart"/>
      <w:r>
        <w:rPr>
          <w:rFonts w:hint="eastAsia"/>
        </w:rPr>
        <w:t>“寿堤”位</w:t>
      </w:r>
      <w:r w:rsidR="00B74708" w:rsidRPr="00B74708">
        <w:rPr>
          <w:rFonts w:hint="eastAsia"/>
          <w:u w:val="single"/>
        </w:rPr>
        <w:t>西溪</w:t>
      </w:r>
      <w:proofErr w:type="gramEnd"/>
      <w:r>
        <w:rPr>
          <w:rFonts w:hint="eastAsia"/>
        </w:rPr>
        <w:t>湿地三期内，与</w:t>
      </w:r>
      <w:proofErr w:type="gramStart"/>
      <w:r>
        <w:rPr>
          <w:rFonts w:hint="eastAsia"/>
        </w:rPr>
        <w:t>五常港并行</w:t>
      </w:r>
      <w:proofErr w:type="gramEnd"/>
      <w:r>
        <w:rPr>
          <w:rFonts w:hint="eastAsia"/>
        </w:rPr>
        <w:t>，南北走向，全长约</w:t>
      </w:r>
      <w:r>
        <w:rPr>
          <w:rFonts w:hint="eastAsia"/>
        </w:rPr>
        <w:t>3600</w:t>
      </w:r>
      <w:r>
        <w:rPr>
          <w:rFonts w:hint="eastAsia"/>
        </w:rPr>
        <w:t>米，宽</w:t>
      </w:r>
      <w:r>
        <w:rPr>
          <w:rFonts w:hint="eastAsia"/>
        </w:rPr>
        <w:t>4.5</w:t>
      </w:r>
      <w:r>
        <w:rPr>
          <w:rFonts w:hint="eastAsia"/>
        </w:rPr>
        <w:t>米，是</w:t>
      </w:r>
      <w:r w:rsidR="00B74708" w:rsidRPr="00B74708">
        <w:rPr>
          <w:rFonts w:hint="eastAsia"/>
          <w:u w:val="single"/>
        </w:rPr>
        <w:lastRenderedPageBreak/>
        <w:t>西溪</w:t>
      </w:r>
      <w:r>
        <w:rPr>
          <w:rFonts w:hint="eastAsia"/>
        </w:rPr>
        <w:t>湿地中最长的一条堤。</w:t>
      </w:r>
    </w:p>
    <w:p w14:paraId="4FF429EB" w14:textId="77777777" w:rsidR="0086210C" w:rsidRDefault="0086210C" w:rsidP="00CE3200">
      <w:pPr>
        <w:pStyle w:val="ab"/>
        <w:numPr>
          <w:ilvl w:val="0"/>
          <w:numId w:val="3"/>
        </w:numPr>
        <w:ind w:firstLineChars="0"/>
        <w:sectPr w:rsidR="0086210C" w:rsidSect="0086210C">
          <w:headerReference w:type="default" r:id="rId10"/>
          <w:headerReference w:type="first" r:id="rId11"/>
          <w:pgSz w:w="11906" w:h="16838"/>
          <w:pgMar w:top="1440" w:right="1800" w:bottom="1440" w:left="1800" w:header="851" w:footer="992" w:gutter="0"/>
          <w:cols w:space="425"/>
          <w:docGrid w:type="lines" w:linePitch="312"/>
        </w:sectPr>
      </w:pPr>
    </w:p>
    <w:p w14:paraId="5D4648D8" w14:textId="77777777" w:rsidR="00C70E61" w:rsidRDefault="00CD49E7" w:rsidP="00CE3200">
      <w:pPr>
        <w:pStyle w:val="ab"/>
        <w:numPr>
          <w:ilvl w:val="0"/>
          <w:numId w:val="3"/>
        </w:numPr>
        <w:ind w:firstLineChars="0"/>
      </w:pPr>
      <w:r>
        <w:rPr>
          <w:rFonts w:hint="eastAsia"/>
        </w:rPr>
        <w:lastRenderedPageBreak/>
        <w:t>必游景点</w:t>
      </w:r>
    </w:p>
    <w:p w14:paraId="6C655D4F" w14:textId="77777777" w:rsidR="00CD49E7" w:rsidRDefault="00CD49E7" w:rsidP="00CE3200">
      <w:pPr>
        <w:pStyle w:val="ab"/>
        <w:numPr>
          <w:ilvl w:val="0"/>
          <w:numId w:val="5"/>
        </w:numPr>
        <w:ind w:firstLineChars="0"/>
      </w:pPr>
      <w:r>
        <w:rPr>
          <w:rFonts w:hint="eastAsia"/>
        </w:rPr>
        <w:t>洪园</w:t>
      </w:r>
    </w:p>
    <w:p w14:paraId="07B98D8C" w14:textId="16F6ADCE" w:rsidR="00CD49E7" w:rsidRDefault="00CD49E7" w:rsidP="00950F22">
      <w:pPr>
        <w:ind w:firstLineChars="200" w:firstLine="420"/>
      </w:pPr>
      <w:r>
        <w:rPr>
          <w:rFonts w:hint="eastAsia"/>
        </w:rPr>
        <w:t>从</w:t>
      </w:r>
      <w:r>
        <w:rPr>
          <w:rFonts w:hint="eastAsia"/>
        </w:rPr>
        <w:t>2007</w:t>
      </w:r>
      <w:r>
        <w:rPr>
          <w:rFonts w:hint="eastAsia"/>
        </w:rPr>
        <w:t>年</w:t>
      </w:r>
      <w:r>
        <w:rPr>
          <w:rFonts w:hint="eastAsia"/>
        </w:rPr>
        <w:t>5</w:t>
      </w:r>
      <w:r>
        <w:rPr>
          <w:rFonts w:hint="eastAsia"/>
        </w:rPr>
        <w:t>月开始建设，</w:t>
      </w:r>
      <w:r>
        <w:rPr>
          <w:rFonts w:hint="eastAsia"/>
        </w:rPr>
        <w:t>2008</w:t>
      </w:r>
      <w:r>
        <w:rPr>
          <w:rFonts w:hint="eastAsia"/>
        </w:rPr>
        <w:t>年</w:t>
      </w:r>
      <w:r>
        <w:rPr>
          <w:rFonts w:hint="eastAsia"/>
        </w:rPr>
        <w:t>10</w:t>
      </w:r>
      <w:r>
        <w:rPr>
          <w:rFonts w:hint="eastAsia"/>
        </w:rPr>
        <w:t>月</w:t>
      </w:r>
      <w:r>
        <w:rPr>
          <w:rFonts w:hint="eastAsia"/>
        </w:rPr>
        <w:t>1</w:t>
      </w:r>
      <w:r>
        <w:rPr>
          <w:rFonts w:hint="eastAsia"/>
        </w:rPr>
        <w:t>日有限开园，</w:t>
      </w:r>
      <w:r>
        <w:rPr>
          <w:rFonts w:hint="eastAsia"/>
        </w:rPr>
        <w:t>2009</w:t>
      </w:r>
      <w:r>
        <w:rPr>
          <w:rFonts w:hint="eastAsia"/>
        </w:rPr>
        <w:t>年春节开始对外试运营，以五常水乡文化，洪氏文化为内涵，是</w:t>
      </w:r>
      <w:r w:rsidR="00B74708" w:rsidRPr="00B74708">
        <w:rPr>
          <w:rFonts w:hint="eastAsia"/>
          <w:u w:val="single"/>
        </w:rPr>
        <w:t>西</w:t>
      </w:r>
      <w:proofErr w:type="gramStart"/>
      <w:r w:rsidR="00B74708" w:rsidRPr="00B74708">
        <w:rPr>
          <w:rFonts w:hint="eastAsia"/>
          <w:u w:val="single"/>
        </w:rPr>
        <w:t>溪</w:t>
      </w:r>
      <w:r>
        <w:rPr>
          <w:rFonts w:hint="eastAsia"/>
        </w:rPr>
        <w:t>国家</w:t>
      </w:r>
      <w:proofErr w:type="gramEnd"/>
      <w:r>
        <w:rPr>
          <w:rFonts w:hint="eastAsia"/>
        </w:rPr>
        <w:t>湿地公园中具有湿地水乡特征的重要功能区块，独特而迷人的自然风光，深厚的历史文化，深郁的田园水乡风情，使得这里的“洪园余韵、龙舟胜会、</w:t>
      </w:r>
      <w:proofErr w:type="gramStart"/>
      <w:r>
        <w:rPr>
          <w:rFonts w:hint="eastAsia"/>
        </w:rPr>
        <w:t>蒹葭</w:t>
      </w:r>
      <w:proofErr w:type="gramEnd"/>
      <w:r>
        <w:rPr>
          <w:rFonts w:hint="eastAsia"/>
        </w:rPr>
        <w:t>泛月、火柿映波和寿堤”成为了</w:t>
      </w:r>
      <w:r w:rsidR="00B74708" w:rsidRPr="00B74708">
        <w:rPr>
          <w:rFonts w:hint="eastAsia"/>
          <w:u w:val="single"/>
        </w:rPr>
        <w:t>西溪</w:t>
      </w:r>
      <w:proofErr w:type="gramStart"/>
      <w:r>
        <w:rPr>
          <w:rFonts w:hint="eastAsia"/>
        </w:rPr>
        <w:t>三堤十景</w:t>
      </w:r>
      <w:proofErr w:type="gramEnd"/>
      <w:r>
        <w:rPr>
          <w:rFonts w:hint="eastAsia"/>
        </w:rPr>
        <w:t>中独具特色的景点。其中最长最美的寿堤自北向南依次贯穿了</w:t>
      </w:r>
      <w:r w:rsidR="00B74708" w:rsidRPr="00B74708">
        <w:rPr>
          <w:rFonts w:hint="eastAsia"/>
          <w:u w:val="single"/>
        </w:rPr>
        <w:t>西溪</w:t>
      </w:r>
      <w:r>
        <w:rPr>
          <w:rFonts w:hint="eastAsia"/>
        </w:rPr>
        <w:t>农耕文化体验村、五常民俗文化村、</w:t>
      </w:r>
      <w:r w:rsidR="00B74708" w:rsidRPr="00B74708">
        <w:rPr>
          <w:rFonts w:hint="eastAsia"/>
          <w:u w:val="single"/>
        </w:rPr>
        <w:t>西溪</w:t>
      </w:r>
      <w:r>
        <w:rPr>
          <w:rFonts w:hint="eastAsia"/>
        </w:rPr>
        <w:t>大众</w:t>
      </w:r>
      <w:proofErr w:type="gramStart"/>
      <w:r>
        <w:rPr>
          <w:rFonts w:hint="eastAsia"/>
        </w:rPr>
        <w:t>休憩村</w:t>
      </w:r>
      <w:proofErr w:type="gramEnd"/>
      <w:r>
        <w:rPr>
          <w:rFonts w:hint="eastAsia"/>
        </w:rPr>
        <w:t>和</w:t>
      </w:r>
      <w:r w:rsidR="00B74708" w:rsidRPr="00B74708">
        <w:rPr>
          <w:rFonts w:hint="eastAsia"/>
          <w:u w:val="single"/>
        </w:rPr>
        <w:t>西</w:t>
      </w:r>
      <w:proofErr w:type="gramStart"/>
      <w:r w:rsidR="00B74708" w:rsidRPr="00B74708">
        <w:rPr>
          <w:rFonts w:hint="eastAsia"/>
          <w:u w:val="single"/>
        </w:rPr>
        <w:t>溪</w:t>
      </w:r>
      <w:r>
        <w:rPr>
          <w:rFonts w:hint="eastAsia"/>
        </w:rPr>
        <w:t>艺术</w:t>
      </w:r>
      <w:proofErr w:type="gramEnd"/>
      <w:r>
        <w:rPr>
          <w:rFonts w:hint="eastAsia"/>
        </w:rPr>
        <w:t>集合村四个村落。</w:t>
      </w:r>
    </w:p>
    <w:p w14:paraId="7477F26C" w14:textId="77777777" w:rsidR="00CD49E7" w:rsidRDefault="00CD49E7" w:rsidP="00CE3200">
      <w:pPr>
        <w:pStyle w:val="ab"/>
        <w:numPr>
          <w:ilvl w:val="0"/>
          <w:numId w:val="5"/>
        </w:numPr>
        <w:ind w:firstLineChars="0"/>
      </w:pPr>
      <w:r>
        <w:rPr>
          <w:rFonts w:hint="eastAsia"/>
        </w:rPr>
        <w:t>秋雪庵</w:t>
      </w:r>
    </w:p>
    <w:p w14:paraId="389C0CC6" w14:textId="2BE857C0" w:rsidR="00CD49E7" w:rsidRDefault="00CD49E7" w:rsidP="00950F22">
      <w:pPr>
        <w:ind w:firstLineChars="200" w:firstLine="420"/>
      </w:pPr>
      <w:r>
        <w:rPr>
          <w:rFonts w:hint="eastAsia"/>
        </w:rPr>
        <w:t>穿过密布的水网，茂盛的芦苇，不时惊飞数只水鸟，船在芦苇荡间穿行，边上出现一个孤岛，那便是秋庵。位于</w:t>
      </w:r>
      <w:r w:rsidR="00B74708" w:rsidRPr="00B74708">
        <w:rPr>
          <w:rFonts w:hint="eastAsia"/>
          <w:u w:val="single"/>
        </w:rPr>
        <w:t>西溪</w:t>
      </w:r>
      <w:r>
        <w:rPr>
          <w:rFonts w:hint="eastAsia"/>
        </w:rPr>
        <w:t>河</w:t>
      </w:r>
      <w:proofErr w:type="gramStart"/>
      <w:r>
        <w:rPr>
          <w:rFonts w:hint="eastAsia"/>
        </w:rPr>
        <w:t>渚</w:t>
      </w:r>
      <w:proofErr w:type="gramEnd"/>
      <w:r>
        <w:rPr>
          <w:rFonts w:hint="eastAsia"/>
        </w:rPr>
        <w:t>湿地</w:t>
      </w:r>
      <w:proofErr w:type="gramStart"/>
      <w:r>
        <w:rPr>
          <w:rFonts w:hint="eastAsia"/>
        </w:rPr>
        <w:t>最</w:t>
      </w:r>
      <w:proofErr w:type="gramEnd"/>
      <w:r>
        <w:rPr>
          <w:rFonts w:hint="eastAsia"/>
        </w:rPr>
        <w:t>中心的水域的秋庵，四面环水，只有靠小船划桨才能进入。</w:t>
      </w:r>
    </w:p>
    <w:p w14:paraId="55A2E55D" w14:textId="77777777" w:rsidR="00CD49E7" w:rsidRDefault="00CD49E7" w:rsidP="00950F22">
      <w:pPr>
        <w:ind w:firstLineChars="200" w:firstLine="420"/>
      </w:pPr>
      <w:r>
        <w:rPr>
          <w:rFonts w:hint="eastAsia"/>
        </w:rPr>
        <w:t>因在孤岛之上，向东向南是一望无际的芦苇滩地，一片白茫茫的意境。明代大书画家陈继儒便取唐人诗句“秋蒙钓船”的意境，题名“秋庵”。</w:t>
      </w:r>
      <w:proofErr w:type="gramStart"/>
      <w:r>
        <w:rPr>
          <w:rFonts w:hint="eastAsia"/>
        </w:rPr>
        <w:t>秋庵以</w:t>
      </w:r>
      <w:proofErr w:type="gramEnd"/>
      <w:r>
        <w:rPr>
          <w:rFonts w:hint="eastAsia"/>
        </w:rPr>
        <w:t>民国时期老照片为依据，结合周围的自然风貌和前人的文字记载和诗文意境，重新设计恢复。</w:t>
      </w:r>
      <w:proofErr w:type="gramStart"/>
      <w:r>
        <w:rPr>
          <w:rFonts w:hint="eastAsia"/>
        </w:rPr>
        <w:t>秋庵是</w:t>
      </w:r>
      <w:proofErr w:type="gramEnd"/>
      <w:r>
        <w:rPr>
          <w:rFonts w:hint="eastAsia"/>
        </w:rPr>
        <w:t>“秋八景”的核心景区、也是河</w:t>
      </w:r>
      <w:proofErr w:type="gramStart"/>
      <w:r>
        <w:rPr>
          <w:rFonts w:hint="eastAsia"/>
        </w:rPr>
        <w:t>渚</w:t>
      </w:r>
      <w:proofErr w:type="gramEnd"/>
      <w:r>
        <w:rPr>
          <w:rFonts w:hint="eastAsia"/>
        </w:rPr>
        <w:t>胜地的静幽之境。</w:t>
      </w:r>
    </w:p>
    <w:p w14:paraId="65460E07" w14:textId="77777777" w:rsidR="00CD49E7" w:rsidRDefault="00CD49E7" w:rsidP="00CE3200">
      <w:pPr>
        <w:pStyle w:val="ab"/>
        <w:numPr>
          <w:ilvl w:val="0"/>
          <w:numId w:val="5"/>
        </w:numPr>
        <w:ind w:firstLineChars="0"/>
      </w:pPr>
      <w:r>
        <w:rPr>
          <w:rFonts w:hint="eastAsia"/>
        </w:rPr>
        <w:t>中国湿地博物馆</w:t>
      </w:r>
    </w:p>
    <w:p w14:paraId="4B951C4D" w14:textId="66147C29" w:rsidR="003C36BA" w:rsidRDefault="00CD49E7" w:rsidP="00950F22">
      <w:pPr>
        <w:ind w:firstLineChars="200" w:firstLine="420"/>
      </w:pPr>
      <w:r>
        <w:rPr>
          <w:rFonts w:hint="eastAsia"/>
        </w:rPr>
        <w:t>中国湿地博物馆是国家林业局批复同意建设的中国唯一的一座国家级的湿地博物馆，馆址位于杭州市</w:t>
      </w:r>
      <w:r w:rsidR="00B74708" w:rsidRPr="00B74708">
        <w:rPr>
          <w:rFonts w:hint="eastAsia"/>
          <w:u w:val="single"/>
        </w:rPr>
        <w:t>西</w:t>
      </w:r>
      <w:proofErr w:type="gramStart"/>
      <w:r w:rsidR="00B74708" w:rsidRPr="00B74708">
        <w:rPr>
          <w:rFonts w:hint="eastAsia"/>
          <w:u w:val="single"/>
        </w:rPr>
        <w:t>溪</w:t>
      </w:r>
      <w:r>
        <w:rPr>
          <w:rFonts w:hint="eastAsia"/>
        </w:rPr>
        <w:t>国家</w:t>
      </w:r>
      <w:proofErr w:type="gramEnd"/>
      <w:r>
        <w:rPr>
          <w:rFonts w:hint="eastAsia"/>
        </w:rPr>
        <w:t>湿地公园主入口，</w:t>
      </w:r>
      <w:r w:rsidR="00B74708" w:rsidRPr="00B74708">
        <w:rPr>
          <w:rFonts w:hint="eastAsia"/>
          <w:u w:val="single"/>
        </w:rPr>
        <w:t>西溪</w:t>
      </w:r>
      <w:r>
        <w:rPr>
          <w:rFonts w:hint="eastAsia"/>
        </w:rPr>
        <w:t>天堂边酒店群旁。</w:t>
      </w:r>
    </w:p>
    <w:p w14:paraId="326B962F" w14:textId="0F2D7FE6" w:rsidR="00CD49E7" w:rsidRDefault="00CD49E7" w:rsidP="00950F22">
      <w:pPr>
        <w:ind w:firstLineChars="200" w:firstLine="420"/>
      </w:pPr>
      <w:r>
        <w:rPr>
          <w:rFonts w:hint="eastAsia"/>
        </w:rPr>
        <w:t>湿地博物馆投资可谓巨大，博物馆以“绿丘”为主要意象：完全用绿色植被覆盖的建筑主体几乎埋入人工山丘中，矗立其上的观光</w:t>
      </w:r>
      <w:proofErr w:type="gramStart"/>
      <w:r>
        <w:rPr>
          <w:rFonts w:hint="eastAsia"/>
        </w:rPr>
        <w:t>标志塔则与</w:t>
      </w:r>
      <w:proofErr w:type="gramEnd"/>
      <w:r>
        <w:rPr>
          <w:rFonts w:hint="eastAsia"/>
        </w:rPr>
        <w:t>“绿丘”呼应，面朝湿地、斜向挑出的圆盘高</w:t>
      </w:r>
      <w:r>
        <w:rPr>
          <w:rFonts w:hint="eastAsia"/>
        </w:rPr>
        <w:t>30</w:t>
      </w:r>
      <w:r>
        <w:rPr>
          <w:rFonts w:hint="eastAsia"/>
        </w:rPr>
        <w:t>多米，既能俯瞰</w:t>
      </w:r>
      <w:r w:rsidR="00B74708" w:rsidRPr="00B74708">
        <w:rPr>
          <w:rFonts w:hint="eastAsia"/>
          <w:u w:val="single"/>
        </w:rPr>
        <w:t>西溪</w:t>
      </w:r>
      <w:r>
        <w:rPr>
          <w:rFonts w:hint="eastAsia"/>
        </w:rPr>
        <w:t>湿地全景，又隐喻为大自然中迸出的新芽。</w:t>
      </w:r>
    </w:p>
    <w:p w14:paraId="646D453D" w14:textId="6C9CC5D9" w:rsidR="00CD49E7" w:rsidRDefault="00B74708" w:rsidP="00474F08">
      <w:pPr>
        <w:ind w:firstLineChars="200" w:firstLine="420"/>
      </w:pPr>
      <w:r w:rsidRPr="00B74708">
        <w:rPr>
          <w:rFonts w:hint="eastAsia"/>
          <w:u w:val="single"/>
        </w:rPr>
        <w:t>西溪</w:t>
      </w:r>
      <w:r w:rsidR="00CD49E7">
        <w:rPr>
          <w:rFonts w:hint="eastAsia"/>
        </w:rPr>
        <w:t>湿地博物馆有</w:t>
      </w:r>
      <w:r w:rsidR="00CD49E7">
        <w:rPr>
          <w:rFonts w:hint="eastAsia"/>
        </w:rPr>
        <w:t>4</w:t>
      </w:r>
      <w:r w:rsidR="00CD49E7">
        <w:rPr>
          <w:rFonts w:hint="eastAsia"/>
        </w:rPr>
        <w:t>个主厅，分别为序厅、湿地与人类厅、中国厅和</w:t>
      </w:r>
      <w:r w:rsidRPr="00B74708">
        <w:rPr>
          <w:rFonts w:hint="eastAsia"/>
          <w:u w:val="single"/>
        </w:rPr>
        <w:t>西溪</w:t>
      </w:r>
      <w:r w:rsidR="00CD49E7">
        <w:rPr>
          <w:rFonts w:hint="eastAsia"/>
        </w:rPr>
        <w:t>厅。</w:t>
      </w:r>
    </w:p>
    <w:sectPr w:rsidR="00CD49E7" w:rsidSect="0086210C">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86574" w14:textId="77777777" w:rsidR="00C83FBD" w:rsidRDefault="00C83FBD" w:rsidP="00C70E61">
      <w:r>
        <w:separator/>
      </w:r>
    </w:p>
  </w:endnote>
  <w:endnote w:type="continuationSeparator" w:id="0">
    <w:p w14:paraId="01A2F1E6" w14:textId="77777777" w:rsidR="00C83FBD" w:rsidRDefault="00C83FBD" w:rsidP="00C70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DDEE1" w14:textId="77777777" w:rsidR="00C83FBD" w:rsidRDefault="00C83FBD" w:rsidP="00C70E61">
      <w:r>
        <w:separator/>
      </w:r>
    </w:p>
  </w:footnote>
  <w:footnote w:type="continuationSeparator" w:id="0">
    <w:p w14:paraId="0BE61AAF" w14:textId="77777777" w:rsidR="00C83FBD" w:rsidRDefault="00C83FBD" w:rsidP="00C70E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399B9" w14:textId="50AEAFBE" w:rsidR="0086210C" w:rsidRDefault="00B74708">
    <w:pPr>
      <w:pStyle w:val="a7"/>
    </w:pPr>
    <w:r w:rsidRPr="00B74708">
      <w:rPr>
        <w:rFonts w:hint="eastAsia"/>
        <w:u w:val="single"/>
      </w:rPr>
      <w:t>西溪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8F842" w14:textId="7CBCE0B2" w:rsidR="0086210C" w:rsidRDefault="00B74708">
    <w:pPr>
      <w:pStyle w:val="a7"/>
    </w:pPr>
    <w:r w:rsidRPr="00B74708">
      <w:rPr>
        <w:rFonts w:hint="eastAsia"/>
        <w:u w:val="single"/>
      </w:rPr>
      <w:t>西溪</w:t>
    </w:r>
    <w:r w:rsidR="0086210C">
      <w:rPr>
        <w:rFonts w:hint="eastAsia"/>
      </w:rPr>
      <w:t>必游景点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666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23C2B61"/>
    <w:multiLevelType w:val="hybridMultilevel"/>
    <w:tmpl w:val="D2B60F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3754A9"/>
    <w:multiLevelType w:val="hybridMultilevel"/>
    <w:tmpl w:val="D2B60F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8A14F9"/>
    <w:multiLevelType w:val="hybridMultilevel"/>
    <w:tmpl w:val="D2B60F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D431C8"/>
    <w:multiLevelType w:val="hybridMultilevel"/>
    <w:tmpl w:val="1784627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HC">
    <w15:presenceInfo w15:providerId="None" w15:userId="JH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31B"/>
    <w:rsid w:val="000313C5"/>
    <w:rsid w:val="000404B1"/>
    <w:rsid w:val="00043DF9"/>
    <w:rsid w:val="00044480"/>
    <w:rsid w:val="00056931"/>
    <w:rsid w:val="00097122"/>
    <w:rsid w:val="000D081F"/>
    <w:rsid w:val="00120F54"/>
    <w:rsid w:val="00160BF5"/>
    <w:rsid w:val="00196639"/>
    <w:rsid w:val="002655FB"/>
    <w:rsid w:val="002811DC"/>
    <w:rsid w:val="003049E5"/>
    <w:rsid w:val="00381AD2"/>
    <w:rsid w:val="00381EC1"/>
    <w:rsid w:val="003850AA"/>
    <w:rsid w:val="003C36BA"/>
    <w:rsid w:val="003F7F72"/>
    <w:rsid w:val="00474F08"/>
    <w:rsid w:val="00522E6D"/>
    <w:rsid w:val="00552594"/>
    <w:rsid w:val="005603FF"/>
    <w:rsid w:val="005B7172"/>
    <w:rsid w:val="005F10DD"/>
    <w:rsid w:val="00635905"/>
    <w:rsid w:val="0086210C"/>
    <w:rsid w:val="008C39EB"/>
    <w:rsid w:val="00901016"/>
    <w:rsid w:val="00906455"/>
    <w:rsid w:val="00947421"/>
    <w:rsid w:val="00950F22"/>
    <w:rsid w:val="00A30746"/>
    <w:rsid w:val="00A753F3"/>
    <w:rsid w:val="00AA431B"/>
    <w:rsid w:val="00AB04C8"/>
    <w:rsid w:val="00AF4A40"/>
    <w:rsid w:val="00B43FB7"/>
    <w:rsid w:val="00B74708"/>
    <w:rsid w:val="00B7614E"/>
    <w:rsid w:val="00B8481D"/>
    <w:rsid w:val="00C13675"/>
    <w:rsid w:val="00C70E61"/>
    <w:rsid w:val="00C83FBD"/>
    <w:rsid w:val="00C90E55"/>
    <w:rsid w:val="00CA5653"/>
    <w:rsid w:val="00CC6397"/>
    <w:rsid w:val="00CD49E7"/>
    <w:rsid w:val="00CE3200"/>
    <w:rsid w:val="00D34DB9"/>
    <w:rsid w:val="00DA50A3"/>
    <w:rsid w:val="00DB4A1F"/>
    <w:rsid w:val="00E63DAE"/>
    <w:rsid w:val="00F06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6FD347"/>
  <w15:docId w15:val="{1CA8DEE7-8145-429C-A9AE-BC62321B6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A431B"/>
    <w:rPr>
      <w:strike w:val="0"/>
      <w:dstrike w:val="0"/>
      <w:color w:val="136EC2"/>
      <w:u w:val="single"/>
      <w:effect w:val="none"/>
    </w:rPr>
  </w:style>
  <w:style w:type="table" w:styleId="a4">
    <w:name w:val="Table Grid"/>
    <w:basedOn w:val="a1"/>
    <w:rsid w:val="00AA43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rsid w:val="00CD49E7"/>
    <w:rPr>
      <w:sz w:val="18"/>
      <w:szCs w:val="18"/>
    </w:rPr>
  </w:style>
  <w:style w:type="character" w:customStyle="1" w:styleId="a6">
    <w:name w:val="批注框文本 字符"/>
    <w:basedOn w:val="a0"/>
    <w:link w:val="a5"/>
    <w:rsid w:val="00CD49E7"/>
    <w:rPr>
      <w:kern w:val="2"/>
      <w:sz w:val="18"/>
      <w:szCs w:val="18"/>
    </w:rPr>
  </w:style>
  <w:style w:type="paragraph" w:styleId="a7">
    <w:name w:val="header"/>
    <w:basedOn w:val="a"/>
    <w:link w:val="a8"/>
    <w:rsid w:val="00C70E6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C70E61"/>
    <w:rPr>
      <w:kern w:val="2"/>
      <w:sz w:val="18"/>
      <w:szCs w:val="18"/>
    </w:rPr>
  </w:style>
  <w:style w:type="paragraph" w:styleId="a9">
    <w:name w:val="footer"/>
    <w:basedOn w:val="a"/>
    <w:link w:val="aa"/>
    <w:rsid w:val="00C70E61"/>
    <w:pPr>
      <w:tabs>
        <w:tab w:val="center" w:pos="4153"/>
        <w:tab w:val="right" w:pos="8306"/>
      </w:tabs>
      <w:snapToGrid w:val="0"/>
      <w:jc w:val="left"/>
    </w:pPr>
    <w:rPr>
      <w:sz w:val="18"/>
      <w:szCs w:val="18"/>
    </w:rPr>
  </w:style>
  <w:style w:type="character" w:customStyle="1" w:styleId="aa">
    <w:name w:val="页脚 字符"/>
    <w:basedOn w:val="a0"/>
    <w:link w:val="a9"/>
    <w:rsid w:val="00C70E61"/>
    <w:rPr>
      <w:kern w:val="2"/>
      <w:sz w:val="18"/>
      <w:szCs w:val="18"/>
    </w:rPr>
  </w:style>
  <w:style w:type="paragraph" w:styleId="ab">
    <w:name w:val="List Paragraph"/>
    <w:basedOn w:val="a"/>
    <w:uiPriority w:val="34"/>
    <w:qFormat/>
    <w:rsid w:val="00A753F3"/>
    <w:pPr>
      <w:ind w:firstLineChars="200" w:firstLine="420"/>
    </w:pPr>
  </w:style>
  <w:style w:type="table" w:styleId="ac">
    <w:name w:val="Table Theme"/>
    <w:basedOn w:val="a1"/>
    <w:rsid w:val="00CA565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nhideWhenUsed/>
    <w:qFormat/>
    <w:rsid w:val="00CA5653"/>
    <w:rPr>
      <w:rFonts w:asciiTheme="majorHAnsi" w:eastAsia="黑体" w:hAnsiTheme="majorHAnsi" w:cstheme="majorBidi"/>
      <w:sz w:val="20"/>
      <w:szCs w:val="20"/>
    </w:rPr>
  </w:style>
  <w:style w:type="table" w:styleId="1">
    <w:name w:val="Table Colorful 1"/>
    <w:basedOn w:val="a1"/>
    <w:rsid w:val="00CE3200"/>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paragraph" w:styleId="ae">
    <w:name w:val="Revision"/>
    <w:hidden/>
    <w:uiPriority w:val="99"/>
    <w:semiHidden/>
    <w:rsid w:val="00522E6D"/>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153568">
      <w:bodyDiv w:val="1"/>
      <w:marLeft w:val="0"/>
      <w:marRight w:val="0"/>
      <w:marTop w:val="0"/>
      <w:marBottom w:val="0"/>
      <w:divBdr>
        <w:top w:val="none" w:sz="0" w:space="0" w:color="auto"/>
        <w:left w:val="none" w:sz="0" w:space="0" w:color="auto"/>
        <w:bottom w:val="none" w:sz="0" w:space="0" w:color="auto"/>
        <w:right w:val="none" w:sz="0" w:space="0" w:color="auto"/>
      </w:divBdr>
      <w:divsChild>
        <w:div w:id="1554274909">
          <w:marLeft w:val="0"/>
          <w:marRight w:val="0"/>
          <w:marTop w:val="0"/>
          <w:marBottom w:val="0"/>
          <w:divBdr>
            <w:top w:val="none" w:sz="0" w:space="0" w:color="auto"/>
            <w:left w:val="none" w:sz="0" w:space="0" w:color="auto"/>
            <w:bottom w:val="none" w:sz="0" w:space="0" w:color="auto"/>
            <w:right w:val="none" w:sz="0" w:space="0" w:color="auto"/>
          </w:divBdr>
          <w:divsChild>
            <w:div w:id="79841317">
              <w:marLeft w:val="0"/>
              <w:marRight w:val="0"/>
              <w:marTop w:val="0"/>
              <w:marBottom w:val="0"/>
              <w:divBdr>
                <w:top w:val="none" w:sz="0" w:space="0" w:color="auto"/>
                <w:left w:val="none" w:sz="0" w:space="0" w:color="auto"/>
                <w:bottom w:val="none" w:sz="0" w:space="0" w:color="auto"/>
                <w:right w:val="none" w:sz="0" w:space="0" w:color="auto"/>
              </w:divBdr>
              <w:divsChild>
                <w:div w:id="942036204">
                  <w:marLeft w:val="0"/>
                  <w:marRight w:val="0"/>
                  <w:marTop w:val="0"/>
                  <w:marBottom w:val="0"/>
                  <w:divBdr>
                    <w:top w:val="none" w:sz="0" w:space="0" w:color="auto"/>
                    <w:left w:val="none" w:sz="0" w:space="0" w:color="auto"/>
                    <w:bottom w:val="none" w:sz="0" w:space="0" w:color="auto"/>
                    <w:right w:val="none" w:sz="0" w:space="0" w:color="auto"/>
                  </w:divBdr>
                  <w:divsChild>
                    <w:div w:id="1079712771">
                      <w:marLeft w:val="0"/>
                      <w:marRight w:val="0"/>
                      <w:marTop w:val="210"/>
                      <w:marBottom w:val="0"/>
                      <w:divBdr>
                        <w:top w:val="none" w:sz="0" w:space="0" w:color="auto"/>
                        <w:left w:val="none" w:sz="0" w:space="0" w:color="auto"/>
                        <w:bottom w:val="none" w:sz="0" w:space="0" w:color="auto"/>
                        <w:right w:val="none" w:sz="0" w:space="0" w:color="auto"/>
                      </w:divBdr>
                      <w:divsChild>
                        <w:div w:id="1214972259">
                          <w:marLeft w:val="0"/>
                          <w:marRight w:val="0"/>
                          <w:marTop w:val="0"/>
                          <w:marBottom w:val="0"/>
                          <w:divBdr>
                            <w:top w:val="none" w:sz="0" w:space="0" w:color="auto"/>
                            <w:left w:val="none" w:sz="0" w:space="0" w:color="auto"/>
                            <w:bottom w:val="none" w:sz="0" w:space="0" w:color="auto"/>
                            <w:right w:val="none" w:sz="0" w:space="0" w:color="auto"/>
                          </w:divBdr>
                          <w:divsChild>
                            <w:div w:id="1575124896">
                              <w:marLeft w:val="0"/>
                              <w:marRight w:val="45"/>
                              <w:marTop w:val="60"/>
                              <w:marBottom w:val="0"/>
                              <w:divBdr>
                                <w:top w:val="single" w:sz="6" w:space="12" w:color="DDDDDD"/>
                                <w:left w:val="single" w:sz="6" w:space="15" w:color="DDDDDD"/>
                                <w:bottom w:val="single" w:sz="6" w:space="8" w:color="DDDDDD"/>
                                <w:right w:val="single" w:sz="6" w:space="23" w:color="DDDDDD"/>
                              </w:divBdr>
                              <w:divsChild>
                                <w:div w:id="1330138223">
                                  <w:marLeft w:val="0"/>
                                  <w:marRight w:val="0"/>
                                  <w:marTop w:val="0"/>
                                  <w:marBottom w:val="0"/>
                                  <w:divBdr>
                                    <w:top w:val="none" w:sz="0" w:space="0" w:color="auto"/>
                                    <w:left w:val="none" w:sz="0" w:space="0" w:color="auto"/>
                                    <w:bottom w:val="none" w:sz="0" w:space="0" w:color="auto"/>
                                    <w:right w:val="none" w:sz="0" w:space="0" w:color="auto"/>
                                  </w:divBdr>
                                  <w:divsChild>
                                    <w:div w:id="452096814">
                                      <w:marLeft w:val="0"/>
                                      <w:marRight w:val="0"/>
                                      <w:marTop w:val="0"/>
                                      <w:marBottom w:val="450"/>
                                      <w:divBdr>
                                        <w:top w:val="none" w:sz="0" w:space="0" w:color="auto"/>
                                        <w:left w:val="none" w:sz="0" w:space="0" w:color="auto"/>
                                        <w:bottom w:val="none" w:sz="0" w:space="0" w:color="auto"/>
                                        <w:right w:val="none" w:sz="0" w:space="0" w:color="auto"/>
                                      </w:divBdr>
                                      <w:divsChild>
                                        <w:div w:id="1652830686">
                                          <w:marLeft w:val="0"/>
                                          <w:marRight w:val="0"/>
                                          <w:marTop w:val="0"/>
                                          <w:marBottom w:val="225"/>
                                          <w:divBdr>
                                            <w:top w:val="none" w:sz="0" w:space="0" w:color="auto"/>
                                            <w:left w:val="none" w:sz="0" w:space="0" w:color="auto"/>
                                            <w:bottom w:val="none" w:sz="0" w:space="0" w:color="auto"/>
                                            <w:right w:val="none" w:sz="0" w:space="0" w:color="auto"/>
                                          </w:divBdr>
                                          <w:divsChild>
                                            <w:div w:id="396709439">
                                              <w:marLeft w:val="0"/>
                                              <w:marRight w:val="0"/>
                                              <w:marTop w:val="0"/>
                                              <w:marBottom w:val="0"/>
                                              <w:divBdr>
                                                <w:top w:val="none" w:sz="0" w:space="0" w:color="auto"/>
                                                <w:left w:val="none" w:sz="0" w:space="0" w:color="auto"/>
                                                <w:bottom w:val="single" w:sz="6" w:space="0" w:color="DEDFE1"/>
                                                <w:right w:val="none" w:sz="0" w:space="0" w:color="auto"/>
                                              </w:divBdr>
                                            </w:div>
                                          </w:divsChild>
                                        </w:div>
                                      </w:divsChild>
                                    </w:div>
                                  </w:divsChild>
                                </w:div>
                              </w:divsChild>
                            </w:div>
                          </w:divsChild>
                        </w:div>
                      </w:divsChild>
                    </w:div>
                  </w:divsChild>
                </w:div>
              </w:divsChild>
            </w:div>
          </w:divsChild>
        </w:div>
      </w:divsChild>
    </w:div>
    <w:div w:id="2081294150">
      <w:bodyDiv w:val="1"/>
      <w:marLeft w:val="0"/>
      <w:marRight w:val="0"/>
      <w:marTop w:val="0"/>
      <w:marBottom w:val="0"/>
      <w:divBdr>
        <w:top w:val="none" w:sz="0" w:space="0" w:color="auto"/>
        <w:left w:val="none" w:sz="0" w:space="0" w:color="auto"/>
        <w:bottom w:val="none" w:sz="0" w:space="0" w:color="auto"/>
        <w:right w:val="none" w:sz="0" w:space="0" w:color="auto"/>
      </w:divBdr>
      <w:divsChild>
        <w:div w:id="637609122">
          <w:marLeft w:val="0"/>
          <w:marRight w:val="0"/>
          <w:marTop w:val="0"/>
          <w:marBottom w:val="0"/>
          <w:divBdr>
            <w:top w:val="none" w:sz="0" w:space="0" w:color="auto"/>
            <w:left w:val="none" w:sz="0" w:space="0" w:color="auto"/>
            <w:bottom w:val="none" w:sz="0" w:space="0" w:color="auto"/>
            <w:right w:val="none" w:sz="0" w:space="0" w:color="auto"/>
          </w:divBdr>
          <w:divsChild>
            <w:div w:id="1126772146">
              <w:marLeft w:val="0"/>
              <w:marRight w:val="0"/>
              <w:marTop w:val="0"/>
              <w:marBottom w:val="0"/>
              <w:divBdr>
                <w:top w:val="none" w:sz="0" w:space="0" w:color="auto"/>
                <w:left w:val="none" w:sz="0" w:space="0" w:color="auto"/>
                <w:bottom w:val="none" w:sz="0" w:space="0" w:color="auto"/>
                <w:right w:val="none" w:sz="0" w:space="0" w:color="auto"/>
              </w:divBdr>
              <w:divsChild>
                <w:div w:id="1946617988">
                  <w:marLeft w:val="0"/>
                  <w:marRight w:val="0"/>
                  <w:marTop w:val="0"/>
                  <w:marBottom w:val="0"/>
                  <w:divBdr>
                    <w:top w:val="none" w:sz="0" w:space="0" w:color="auto"/>
                    <w:left w:val="none" w:sz="0" w:space="0" w:color="auto"/>
                    <w:bottom w:val="none" w:sz="0" w:space="0" w:color="auto"/>
                    <w:right w:val="none" w:sz="0" w:space="0" w:color="auto"/>
                  </w:divBdr>
                  <w:divsChild>
                    <w:div w:id="109017226">
                      <w:marLeft w:val="0"/>
                      <w:marRight w:val="0"/>
                      <w:marTop w:val="210"/>
                      <w:marBottom w:val="0"/>
                      <w:divBdr>
                        <w:top w:val="none" w:sz="0" w:space="0" w:color="auto"/>
                        <w:left w:val="none" w:sz="0" w:space="0" w:color="auto"/>
                        <w:bottom w:val="none" w:sz="0" w:space="0" w:color="auto"/>
                        <w:right w:val="none" w:sz="0" w:space="0" w:color="auto"/>
                      </w:divBdr>
                      <w:divsChild>
                        <w:div w:id="1762948711">
                          <w:marLeft w:val="0"/>
                          <w:marRight w:val="0"/>
                          <w:marTop w:val="0"/>
                          <w:marBottom w:val="0"/>
                          <w:divBdr>
                            <w:top w:val="none" w:sz="0" w:space="0" w:color="auto"/>
                            <w:left w:val="none" w:sz="0" w:space="0" w:color="auto"/>
                            <w:bottom w:val="none" w:sz="0" w:space="0" w:color="auto"/>
                            <w:right w:val="none" w:sz="0" w:space="0" w:color="auto"/>
                          </w:divBdr>
                          <w:divsChild>
                            <w:div w:id="1001785417">
                              <w:marLeft w:val="0"/>
                              <w:marRight w:val="45"/>
                              <w:marTop w:val="60"/>
                              <w:marBottom w:val="0"/>
                              <w:divBdr>
                                <w:top w:val="single" w:sz="6" w:space="12" w:color="DDDDDD"/>
                                <w:left w:val="single" w:sz="6" w:space="15" w:color="DDDDDD"/>
                                <w:bottom w:val="single" w:sz="6" w:space="8" w:color="DDDDDD"/>
                                <w:right w:val="single" w:sz="6" w:space="23" w:color="DDDDDD"/>
                              </w:divBdr>
                              <w:divsChild>
                                <w:div w:id="1602713670">
                                  <w:marLeft w:val="0"/>
                                  <w:marRight w:val="0"/>
                                  <w:marTop w:val="0"/>
                                  <w:marBottom w:val="0"/>
                                  <w:divBdr>
                                    <w:top w:val="none" w:sz="0" w:space="0" w:color="auto"/>
                                    <w:left w:val="none" w:sz="0" w:space="0" w:color="auto"/>
                                    <w:bottom w:val="none" w:sz="0" w:space="0" w:color="auto"/>
                                    <w:right w:val="none" w:sz="0" w:space="0" w:color="auto"/>
                                  </w:divBdr>
                                  <w:divsChild>
                                    <w:div w:id="250160093">
                                      <w:marLeft w:val="0"/>
                                      <w:marRight w:val="0"/>
                                      <w:marTop w:val="0"/>
                                      <w:marBottom w:val="0"/>
                                      <w:divBdr>
                                        <w:top w:val="none" w:sz="0" w:space="0" w:color="auto"/>
                                        <w:left w:val="none" w:sz="0" w:space="0" w:color="auto"/>
                                        <w:bottom w:val="none" w:sz="0" w:space="0" w:color="auto"/>
                                        <w:right w:val="none" w:sz="0" w:space="0" w:color="auto"/>
                                      </w:divBdr>
                                      <w:divsChild>
                                        <w:div w:id="949778934">
                                          <w:marLeft w:val="0"/>
                                          <w:marRight w:val="0"/>
                                          <w:marTop w:val="0"/>
                                          <w:marBottom w:val="210"/>
                                          <w:divBdr>
                                            <w:top w:val="none" w:sz="0" w:space="0" w:color="auto"/>
                                            <w:left w:val="none" w:sz="0" w:space="0" w:color="auto"/>
                                            <w:bottom w:val="none" w:sz="0" w:space="0" w:color="auto"/>
                                            <w:right w:val="none" w:sz="0" w:space="0" w:color="auto"/>
                                          </w:divBdr>
                                          <w:divsChild>
                                            <w:div w:id="2128158954">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28D97-768A-4F33-B67C-690EC5350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JHC</cp:lastModifiedBy>
  <cp:revision>5</cp:revision>
  <dcterms:created xsi:type="dcterms:W3CDTF">2020-10-13T11:44:00Z</dcterms:created>
  <dcterms:modified xsi:type="dcterms:W3CDTF">2022-02-22T11:24:00Z</dcterms:modified>
</cp:coreProperties>
</file>